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DC51" w14:textId="5BDA5C9D" w:rsidR="00327EF6" w:rsidDel="00327EF6" w:rsidRDefault="00F95485" w:rsidP="0087103F">
      <w:pPr>
        <w:rPr>
          <w:del w:id="0" w:author="Author"/>
        </w:rPr>
        <w:pPrChange w:id="1" w:author="darni krishna" w:date="2022-07-21T13:26:00Z">
          <w:pPr/>
        </w:pPrChange>
      </w:pPr>
      <w:r>
        <w:t>Dear</w:t>
      </w:r>
      <w:ins w:id="2" w:author="Author">
        <w:r w:rsidR="00327EF6">
          <w:t xml:space="preserve"> Data Science Lead</w:t>
        </w:r>
      </w:ins>
      <w:del w:id="3" w:author="Author">
        <w:r w:rsidDel="00327EF6">
          <w:delText xml:space="preserve"> [insert name of recipient]</w:delText>
        </w:r>
      </w:del>
      <w:r>
        <w:t>,</w:t>
      </w:r>
    </w:p>
    <w:p w14:paraId="39A441B5" w14:textId="77777777" w:rsidR="00327EF6" w:rsidRDefault="00327EF6" w:rsidP="0087103F">
      <w:pPr>
        <w:rPr>
          <w:ins w:id="4" w:author="Author"/>
        </w:rPr>
      </w:pPr>
    </w:p>
    <w:p w14:paraId="00000002" w14:textId="77777777" w:rsidR="00173F89" w:rsidRDefault="00173F89"/>
    <w:p w14:paraId="1EB6AFF0" w14:textId="21D07E59" w:rsidR="00327EF6" w:rsidRDefault="00F95485">
      <w:del w:id="5" w:author="Author">
        <w:r w:rsidDel="00327EF6">
          <w:delText>[Introduce the task that you’ve completed in 1 - 2 sentences]</w:delText>
        </w:r>
      </w:del>
      <w:ins w:id="6" w:author="Author">
        <w:r w:rsidR="00327EF6">
          <w:t>Exploratory Data Analysis (EDA) of customer sales data</w:t>
        </w:r>
        <w:r w:rsidR="00E415BD">
          <w:t xml:space="preserve"> -Task 1</w:t>
        </w:r>
      </w:ins>
    </w:p>
    <w:p w14:paraId="00000004" w14:textId="77777777" w:rsidR="00173F89" w:rsidRDefault="00173F89"/>
    <w:p w14:paraId="39697589" w14:textId="0B969ADB" w:rsidR="00327EF6" w:rsidRPr="002F7413" w:rsidRDefault="00F95485">
      <w:pPr>
        <w:rPr>
          <w:ins w:id="7" w:author="Author"/>
          <w:b/>
          <w:bCs/>
          <w:rPrChange w:id="8" w:author="Author">
            <w:rPr>
              <w:ins w:id="9" w:author="Author"/>
            </w:rPr>
          </w:rPrChange>
        </w:rPr>
      </w:pPr>
      <w:del w:id="10" w:author="Author">
        <w:r w:rsidRPr="002F7413" w:rsidDel="00974B20">
          <w:rPr>
            <w:b/>
            <w:bCs/>
            <w:rPrChange w:id="11" w:author="Author">
              <w:rPr/>
            </w:rPrChange>
          </w:rPr>
          <w:delText>[Summarize findings from your analysis in 3 - 5 bullet points]</w:delText>
        </w:r>
      </w:del>
      <w:ins w:id="12" w:author="Author">
        <w:r w:rsidR="00D5601C" w:rsidRPr="002F7413">
          <w:rPr>
            <w:b/>
            <w:bCs/>
            <w:rPrChange w:id="13" w:author="Author">
              <w:rPr/>
            </w:rPrChange>
          </w:rPr>
          <w:t>Initial Analysis:</w:t>
        </w:r>
      </w:ins>
    </w:p>
    <w:p w14:paraId="2B4EC751" w14:textId="1070EAE4" w:rsidR="00D5601C" w:rsidRDefault="00D5601C" w:rsidP="002F7413">
      <w:pPr>
        <w:pStyle w:val="ListParagraph"/>
        <w:numPr>
          <w:ilvl w:val="0"/>
          <w:numId w:val="1"/>
        </w:numPr>
        <w:rPr>
          <w:ins w:id="14" w:author="Author"/>
        </w:rPr>
      </w:pPr>
      <w:ins w:id="15" w:author="Author">
        <w:r>
          <w:t>Dataset has no missing values</w:t>
        </w:r>
      </w:ins>
    </w:p>
    <w:p w14:paraId="56EFF223" w14:textId="41A889A0" w:rsidR="0028510E" w:rsidRDefault="0028510E" w:rsidP="002F7413">
      <w:pPr>
        <w:pStyle w:val="ListParagraph"/>
        <w:numPr>
          <w:ilvl w:val="0"/>
          <w:numId w:val="1"/>
        </w:numPr>
        <w:rPr>
          <w:ins w:id="16" w:author="Author"/>
        </w:rPr>
      </w:pPr>
      <w:ins w:id="17" w:author="Author">
        <w:r>
          <w:t>Time Duration of Data is from 1</w:t>
        </w:r>
        <w:r w:rsidRPr="002F7413">
          <w:rPr>
            <w:vertAlign w:val="superscript"/>
            <w:rPrChange w:id="18" w:author="Author">
              <w:rPr/>
            </w:rPrChange>
          </w:rPr>
          <w:t>st</w:t>
        </w:r>
        <w:r>
          <w:t xml:space="preserve"> March 2022 to 7</w:t>
        </w:r>
        <w:r w:rsidRPr="002F7413">
          <w:rPr>
            <w:vertAlign w:val="superscript"/>
            <w:rPrChange w:id="19" w:author="Author">
              <w:rPr/>
            </w:rPrChange>
          </w:rPr>
          <w:t>th</w:t>
        </w:r>
        <w:r>
          <w:t xml:space="preserve"> March 2022</w:t>
        </w:r>
      </w:ins>
    </w:p>
    <w:p w14:paraId="0F5C4C26" w14:textId="77777777" w:rsidR="00974B20" w:rsidRDefault="00974B20" w:rsidP="002F7413">
      <w:pPr>
        <w:pStyle w:val="ListParagraph"/>
        <w:ind w:left="1440"/>
        <w:rPr>
          <w:ins w:id="20" w:author="Author"/>
        </w:rPr>
        <w:pPrChange w:id="21" w:author="Author">
          <w:pPr>
            <w:pStyle w:val="ListParagraph"/>
            <w:numPr>
              <w:numId w:val="1"/>
            </w:numPr>
            <w:ind w:left="1440" w:hanging="360"/>
          </w:pPr>
        </w:pPrChange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22" w:author="Author">
          <w:tblPr>
            <w:tblStyle w:val="TableGrid"/>
            <w:tblW w:w="0" w:type="auto"/>
            <w:tblInd w:w="1080" w:type="dxa"/>
            <w:tblLook w:val="04A0" w:firstRow="1" w:lastRow="0" w:firstColumn="1" w:lastColumn="0" w:noHBand="0" w:noVBand="1"/>
          </w:tblPr>
        </w:tblPrChange>
      </w:tblPr>
      <w:tblGrid>
        <w:gridCol w:w="4675"/>
        <w:gridCol w:w="4675"/>
        <w:tblGridChange w:id="23">
          <w:tblGrid>
            <w:gridCol w:w="1080"/>
            <w:gridCol w:w="3595"/>
            <w:gridCol w:w="1080"/>
            <w:gridCol w:w="3595"/>
            <w:gridCol w:w="1080"/>
          </w:tblGrid>
        </w:tblGridChange>
      </w:tblGrid>
      <w:tr w:rsidR="00974B20" w14:paraId="6DE07E69" w14:textId="77777777" w:rsidTr="002F7413">
        <w:trPr>
          <w:jc w:val="center"/>
          <w:ins w:id="24" w:author="Author"/>
          <w:trPrChange w:id="25" w:author="Author">
            <w:trPr>
              <w:gridBefore w:val="1"/>
            </w:trPr>
          </w:trPrChange>
        </w:trPr>
        <w:tc>
          <w:tcPr>
            <w:tcW w:w="4675" w:type="dxa"/>
            <w:tcPrChange w:id="26" w:author="Author">
              <w:tcPr>
                <w:tcW w:w="4675" w:type="dxa"/>
                <w:gridSpan w:val="2"/>
              </w:tcPr>
            </w:tcPrChange>
          </w:tcPr>
          <w:p w14:paraId="3BA36BBA" w14:textId="6C66219F" w:rsidR="00974B20" w:rsidRPr="002F7413" w:rsidRDefault="00974B20" w:rsidP="002F7413">
            <w:pPr>
              <w:jc w:val="center"/>
              <w:rPr>
                <w:ins w:id="27" w:author="Author"/>
                <w:b/>
                <w:bCs/>
                <w:rPrChange w:id="28" w:author="Author">
                  <w:rPr>
                    <w:ins w:id="29" w:author="Author"/>
                  </w:rPr>
                </w:rPrChange>
              </w:rPr>
              <w:pPrChange w:id="30" w:author="Author">
                <w:pPr/>
              </w:pPrChange>
            </w:pPr>
            <w:ins w:id="31" w:author="Author">
              <w:r w:rsidRPr="002F7413">
                <w:rPr>
                  <w:b/>
                  <w:bCs/>
                  <w:rPrChange w:id="32" w:author="Author">
                    <w:rPr/>
                  </w:rPrChange>
                </w:rPr>
                <w:t>TOP SELLER</w:t>
              </w:r>
            </w:ins>
          </w:p>
        </w:tc>
        <w:tc>
          <w:tcPr>
            <w:tcW w:w="4675" w:type="dxa"/>
            <w:tcPrChange w:id="33" w:author="Author">
              <w:tcPr>
                <w:tcW w:w="4675" w:type="dxa"/>
                <w:gridSpan w:val="2"/>
              </w:tcPr>
            </w:tcPrChange>
          </w:tcPr>
          <w:p w14:paraId="076890EC" w14:textId="231DFF59" w:rsidR="00974B20" w:rsidRPr="002F7413" w:rsidRDefault="00974B20" w:rsidP="002F7413">
            <w:pPr>
              <w:jc w:val="center"/>
              <w:rPr>
                <w:ins w:id="34" w:author="Author"/>
                <w:b/>
                <w:bCs/>
                <w:rPrChange w:id="35" w:author="Author">
                  <w:rPr>
                    <w:ins w:id="36" w:author="Author"/>
                  </w:rPr>
                </w:rPrChange>
              </w:rPr>
              <w:pPrChange w:id="37" w:author="Author">
                <w:pPr/>
              </w:pPrChange>
            </w:pPr>
            <w:ins w:id="38" w:author="Author">
              <w:r w:rsidRPr="002F7413">
                <w:rPr>
                  <w:b/>
                  <w:bCs/>
                  <w:rPrChange w:id="39" w:author="Author">
                    <w:rPr/>
                  </w:rPrChange>
                </w:rPr>
                <w:t>CATEGORY</w:t>
              </w:r>
            </w:ins>
          </w:p>
        </w:tc>
      </w:tr>
      <w:tr w:rsidR="00974B20" w14:paraId="03A48155" w14:textId="77777777" w:rsidTr="002F7413">
        <w:trPr>
          <w:jc w:val="center"/>
          <w:ins w:id="40" w:author="Author"/>
          <w:trPrChange w:id="41" w:author="Author">
            <w:trPr>
              <w:gridBefore w:val="1"/>
            </w:trPr>
          </w:trPrChange>
        </w:trPr>
        <w:tc>
          <w:tcPr>
            <w:tcW w:w="4675" w:type="dxa"/>
            <w:tcPrChange w:id="42" w:author="Author">
              <w:tcPr>
                <w:tcW w:w="4675" w:type="dxa"/>
                <w:gridSpan w:val="2"/>
              </w:tcPr>
            </w:tcPrChange>
          </w:tcPr>
          <w:p w14:paraId="0F4F5F41" w14:textId="43CA6AE4" w:rsidR="00974B20" w:rsidRDefault="00974B20" w:rsidP="002F7413">
            <w:pPr>
              <w:jc w:val="center"/>
              <w:rPr>
                <w:ins w:id="43" w:author="Author"/>
              </w:rPr>
              <w:pPrChange w:id="44" w:author="Author">
                <w:pPr/>
              </w:pPrChange>
            </w:pPr>
            <w:ins w:id="45" w:author="Author">
              <w:r>
                <w:t>1</w:t>
              </w:r>
            </w:ins>
          </w:p>
        </w:tc>
        <w:tc>
          <w:tcPr>
            <w:tcW w:w="4675" w:type="dxa"/>
            <w:tcPrChange w:id="46" w:author="Author">
              <w:tcPr>
                <w:tcW w:w="4675" w:type="dxa"/>
                <w:gridSpan w:val="2"/>
              </w:tcPr>
            </w:tcPrChange>
          </w:tcPr>
          <w:p w14:paraId="7305E95F" w14:textId="597F516C" w:rsidR="00974B20" w:rsidRDefault="00974B20" w:rsidP="002F7413">
            <w:pPr>
              <w:jc w:val="center"/>
              <w:rPr>
                <w:ins w:id="47" w:author="Author"/>
              </w:rPr>
              <w:pPrChange w:id="48" w:author="Author">
                <w:pPr/>
              </w:pPrChange>
            </w:pPr>
            <w:ins w:id="49" w:author="Author">
              <w:r>
                <w:t>Fruits</w:t>
              </w:r>
            </w:ins>
          </w:p>
        </w:tc>
      </w:tr>
      <w:tr w:rsidR="0028510E" w14:paraId="5638C132" w14:textId="77777777" w:rsidTr="002F7413">
        <w:trPr>
          <w:jc w:val="center"/>
          <w:ins w:id="50" w:author="Author"/>
        </w:trPr>
        <w:tc>
          <w:tcPr>
            <w:tcW w:w="4675" w:type="dxa"/>
          </w:tcPr>
          <w:p w14:paraId="24AA6865" w14:textId="261FC498" w:rsidR="00974B20" w:rsidRDefault="00974B20" w:rsidP="002F7413">
            <w:pPr>
              <w:jc w:val="center"/>
              <w:rPr>
                <w:ins w:id="51" w:author="Author"/>
              </w:rPr>
              <w:pPrChange w:id="52" w:author="Author">
                <w:pPr/>
              </w:pPrChange>
            </w:pPr>
            <w:ins w:id="53" w:author="Author">
              <w:r>
                <w:t>2</w:t>
              </w:r>
            </w:ins>
          </w:p>
        </w:tc>
        <w:tc>
          <w:tcPr>
            <w:tcW w:w="4675" w:type="dxa"/>
          </w:tcPr>
          <w:p w14:paraId="3873ADC1" w14:textId="5A18063C" w:rsidR="00974B20" w:rsidRDefault="00974B20" w:rsidP="002F7413">
            <w:pPr>
              <w:jc w:val="center"/>
              <w:rPr>
                <w:ins w:id="54" w:author="Author"/>
              </w:rPr>
              <w:pPrChange w:id="55" w:author="Author">
                <w:pPr/>
              </w:pPrChange>
            </w:pPr>
            <w:ins w:id="56" w:author="Author">
              <w:r>
                <w:t>Vegetables</w:t>
              </w:r>
            </w:ins>
          </w:p>
        </w:tc>
      </w:tr>
      <w:tr w:rsidR="00974B20" w14:paraId="7CE50EB4" w14:textId="77777777" w:rsidTr="002F7413">
        <w:trPr>
          <w:jc w:val="center"/>
          <w:ins w:id="57" w:author="Author"/>
          <w:trPrChange w:id="58" w:author="Author">
            <w:trPr>
              <w:gridBefore w:val="1"/>
            </w:trPr>
          </w:trPrChange>
        </w:trPr>
        <w:tc>
          <w:tcPr>
            <w:tcW w:w="4675" w:type="dxa"/>
            <w:tcPrChange w:id="59" w:author="Author">
              <w:tcPr>
                <w:tcW w:w="4675" w:type="dxa"/>
                <w:gridSpan w:val="2"/>
              </w:tcPr>
            </w:tcPrChange>
          </w:tcPr>
          <w:p w14:paraId="018A07A6" w14:textId="2B471115" w:rsidR="00974B20" w:rsidRDefault="00974B20" w:rsidP="002F7413">
            <w:pPr>
              <w:jc w:val="center"/>
              <w:rPr>
                <w:ins w:id="60" w:author="Author"/>
              </w:rPr>
              <w:pPrChange w:id="61" w:author="Author">
                <w:pPr/>
              </w:pPrChange>
            </w:pPr>
            <w:ins w:id="62" w:author="Author">
              <w:r>
                <w:t>3</w:t>
              </w:r>
            </w:ins>
          </w:p>
        </w:tc>
        <w:tc>
          <w:tcPr>
            <w:tcW w:w="4675" w:type="dxa"/>
            <w:tcPrChange w:id="63" w:author="Author">
              <w:tcPr>
                <w:tcW w:w="4675" w:type="dxa"/>
                <w:gridSpan w:val="2"/>
              </w:tcPr>
            </w:tcPrChange>
          </w:tcPr>
          <w:p w14:paraId="27540AED" w14:textId="244682AC" w:rsidR="00974B20" w:rsidRDefault="00974B20" w:rsidP="002F7413">
            <w:pPr>
              <w:jc w:val="center"/>
              <w:rPr>
                <w:ins w:id="64" w:author="Author"/>
              </w:rPr>
              <w:pPrChange w:id="65" w:author="Author">
                <w:pPr/>
              </w:pPrChange>
            </w:pPr>
            <w:ins w:id="66" w:author="Author">
              <w:r>
                <w:t>Packaged Foods</w:t>
              </w:r>
            </w:ins>
          </w:p>
        </w:tc>
      </w:tr>
    </w:tbl>
    <w:p w14:paraId="672C19EC" w14:textId="77777777" w:rsidR="00974B20" w:rsidRDefault="00974B20" w:rsidP="002F7413">
      <w:pPr>
        <w:pStyle w:val="ListParagraph"/>
        <w:ind w:left="1440"/>
        <w:rPr>
          <w:ins w:id="67" w:author="Author"/>
        </w:rPr>
      </w:pPr>
    </w:p>
    <w:p w14:paraId="72BEE580" w14:textId="58145C5D" w:rsidR="00B46798" w:rsidRDefault="00B46798" w:rsidP="00E415BD">
      <w:pPr>
        <w:pStyle w:val="ListParagraph"/>
        <w:numPr>
          <w:ilvl w:val="0"/>
          <w:numId w:val="1"/>
        </w:numPr>
        <w:rPr>
          <w:ins w:id="68" w:author="Author"/>
        </w:rPr>
      </w:pPr>
      <w:ins w:id="69" w:author="Author">
        <w:r>
          <w:t>Most of the customer used cash to pay</w:t>
        </w:r>
      </w:ins>
    </w:p>
    <w:p w14:paraId="4EFF78E1" w14:textId="09D2B037" w:rsidR="00D5601C" w:rsidRDefault="00D5601C" w:rsidP="00E415BD">
      <w:pPr>
        <w:pStyle w:val="ListParagraph"/>
        <w:numPr>
          <w:ilvl w:val="0"/>
          <w:numId w:val="1"/>
        </w:numPr>
        <w:rPr>
          <w:ins w:id="70" w:author="Author"/>
        </w:rPr>
      </w:pPr>
      <w:ins w:id="71" w:author="Author">
        <w:r w:rsidRPr="00D5601C">
          <w:t>Medicine has the highest price among all categories</w:t>
        </w:r>
      </w:ins>
    </w:p>
    <w:p w14:paraId="57789D5D" w14:textId="4A8B6786" w:rsidR="00765029" w:rsidRDefault="00D5601C" w:rsidP="0028510E">
      <w:pPr>
        <w:pStyle w:val="ListParagraph"/>
        <w:numPr>
          <w:ilvl w:val="0"/>
          <w:numId w:val="1"/>
        </w:numPr>
        <w:rPr>
          <w:ins w:id="72" w:author="Author"/>
        </w:rPr>
      </w:pPr>
      <w:ins w:id="73" w:author="Author">
        <w:r w:rsidRPr="00D5601C">
          <w:t xml:space="preserve">Though Fruits are top seller, Kitchen category </w:t>
        </w:r>
        <w:r w:rsidRPr="00D5601C">
          <w:t>contributes</w:t>
        </w:r>
        <w:r w:rsidRPr="00D5601C">
          <w:t xml:space="preserve"> highest sale</w:t>
        </w:r>
      </w:ins>
    </w:p>
    <w:p w14:paraId="5DBEEFB1" w14:textId="77777777" w:rsidR="00E91F93" w:rsidRDefault="00E91F93" w:rsidP="002F7413">
      <w:pPr>
        <w:ind w:left="1080"/>
        <w:rPr>
          <w:ins w:id="74" w:author="Author"/>
        </w:rPr>
      </w:pPr>
    </w:p>
    <w:p w14:paraId="019A2D97" w14:textId="1FCC1C7E" w:rsidR="00E91F93" w:rsidRDefault="00E91F93" w:rsidP="002F7413">
      <w:pPr>
        <w:rPr>
          <w:ins w:id="75" w:author="Author"/>
        </w:rPr>
        <w:pPrChange w:id="76" w:author="Author">
          <w:pPr>
            <w:ind w:left="1080"/>
          </w:pPr>
        </w:pPrChange>
      </w:pPr>
      <w:ins w:id="77" w:author="Author">
        <w:r>
          <w:t>List of Top Selling Category in each day of the week</w:t>
        </w:r>
      </w:ins>
    </w:p>
    <w:tbl>
      <w:tblPr>
        <w:tblStyle w:val="TableGrid"/>
        <w:tblpPr w:leftFromText="180" w:rightFromText="180" w:vertAnchor="text" w:horzAnchor="margin" w:tblpXSpec="center" w:tblpY="252"/>
        <w:tblW w:w="0" w:type="auto"/>
        <w:tblLook w:val="04A0" w:firstRow="1" w:lastRow="0" w:firstColumn="1" w:lastColumn="0" w:noHBand="0" w:noVBand="1"/>
        <w:tblPrChange w:id="78" w:author="Author">
          <w:tblPr>
            <w:tblStyle w:val="TableGrid"/>
            <w:tblpPr w:leftFromText="180" w:rightFromText="180" w:vertAnchor="text" w:horzAnchor="margin" w:tblpXSpec="center" w:tblpY="7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317"/>
        <w:gridCol w:w="1317"/>
        <w:gridCol w:w="1281"/>
        <w:gridCol w:w="1647"/>
        <w:gridCol w:w="1439"/>
        <w:gridCol w:w="1281"/>
        <w:gridCol w:w="1439"/>
        <w:tblGridChange w:id="79">
          <w:tblGrid>
            <w:gridCol w:w="1317"/>
            <w:gridCol w:w="1317"/>
            <w:gridCol w:w="1281"/>
            <w:gridCol w:w="1647"/>
            <w:gridCol w:w="1439"/>
            <w:gridCol w:w="1281"/>
            <w:gridCol w:w="1439"/>
          </w:tblGrid>
        </w:tblGridChange>
      </w:tblGrid>
      <w:tr w:rsidR="0028510E" w14:paraId="39D51C78" w14:textId="77777777" w:rsidTr="002F7413">
        <w:trPr>
          <w:trHeight w:val="509"/>
          <w:ins w:id="80" w:author="Author"/>
          <w:trPrChange w:id="81" w:author="Author">
            <w:trPr>
              <w:trHeight w:val="509"/>
            </w:trPr>
          </w:trPrChange>
        </w:trPr>
        <w:tc>
          <w:tcPr>
            <w:tcW w:w="1317" w:type="dxa"/>
            <w:tcPrChange w:id="82" w:author="Author">
              <w:tcPr>
                <w:tcW w:w="1317" w:type="dxa"/>
              </w:tcPr>
            </w:tcPrChange>
          </w:tcPr>
          <w:p w14:paraId="099EDFE0" w14:textId="77777777" w:rsidR="0028510E" w:rsidRPr="00F372ED" w:rsidRDefault="0028510E" w:rsidP="002F7413">
            <w:pPr>
              <w:jc w:val="center"/>
              <w:rPr>
                <w:ins w:id="83" w:author="Author"/>
                <w:b/>
                <w:bCs/>
              </w:rPr>
              <w:pPrChange w:id="84" w:author="Author">
                <w:pPr>
                  <w:framePr w:hSpace="180" w:wrap="around" w:vAnchor="text" w:hAnchor="margin" w:xAlign="right" w:y="252"/>
                </w:pPr>
              </w:pPrChange>
            </w:pPr>
            <w:ins w:id="85" w:author="Author">
              <w:r w:rsidRPr="00F372ED">
                <w:rPr>
                  <w:b/>
                  <w:bCs/>
                </w:rPr>
                <w:t>SUNDAY</w:t>
              </w:r>
            </w:ins>
          </w:p>
        </w:tc>
        <w:tc>
          <w:tcPr>
            <w:tcW w:w="1317" w:type="dxa"/>
            <w:tcPrChange w:id="86" w:author="Author">
              <w:tcPr>
                <w:tcW w:w="1317" w:type="dxa"/>
              </w:tcPr>
            </w:tcPrChange>
          </w:tcPr>
          <w:p w14:paraId="2EFF4FA5" w14:textId="77777777" w:rsidR="0028510E" w:rsidRPr="00F372ED" w:rsidRDefault="0028510E" w:rsidP="002F7413">
            <w:pPr>
              <w:rPr>
                <w:ins w:id="87" w:author="Author"/>
                <w:b/>
                <w:bCs/>
              </w:rPr>
            </w:pPr>
            <w:ins w:id="88" w:author="Author">
              <w:r w:rsidRPr="00F372ED">
                <w:rPr>
                  <w:b/>
                  <w:bCs/>
                </w:rPr>
                <w:t>MONDAY</w:t>
              </w:r>
            </w:ins>
          </w:p>
        </w:tc>
        <w:tc>
          <w:tcPr>
            <w:tcW w:w="1281" w:type="dxa"/>
            <w:tcPrChange w:id="89" w:author="Author">
              <w:tcPr>
                <w:tcW w:w="1281" w:type="dxa"/>
              </w:tcPr>
            </w:tcPrChange>
          </w:tcPr>
          <w:p w14:paraId="139F3A6C" w14:textId="77777777" w:rsidR="0028510E" w:rsidRPr="00F372ED" w:rsidRDefault="0028510E" w:rsidP="002F7413">
            <w:pPr>
              <w:rPr>
                <w:ins w:id="90" w:author="Author"/>
                <w:b/>
                <w:bCs/>
              </w:rPr>
            </w:pPr>
            <w:ins w:id="91" w:author="Author">
              <w:r w:rsidRPr="00F372ED">
                <w:rPr>
                  <w:b/>
                  <w:bCs/>
                </w:rPr>
                <w:t>TUESDAY</w:t>
              </w:r>
            </w:ins>
          </w:p>
        </w:tc>
        <w:tc>
          <w:tcPr>
            <w:tcW w:w="1647" w:type="dxa"/>
            <w:tcPrChange w:id="92" w:author="Author">
              <w:tcPr>
                <w:tcW w:w="1647" w:type="dxa"/>
              </w:tcPr>
            </w:tcPrChange>
          </w:tcPr>
          <w:p w14:paraId="5E90EDAA" w14:textId="77777777" w:rsidR="0028510E" w:rsidRPr="00F372ED" w:rsidRDefault="0028510E" w:rsidP="002F7413">
            <w:pPr>
              <w:rPr>
                <w:ins w:id="93" w:author="Author"/>
                <w:b/>
                <w:bCs/>
              </w:rPr>
            </w:pPr>
            <w:ins w:id="94" w:author="Author">
              <w:r w:rsidRPr="00F372ED">
                <w:rPr>
                  <w:b/>
                  <w:bCs/>
                </w:rPr>
                <w:t>WEDNESDAY</w:t>
              </w:r>
            </w:ins>
          </w:p>
        </w:tc>
        <w:tc>
          <w:tcPr>
            <w:tcW w:w="1439" w:type="dxa"/>
            <w:tcPrChange w:id="95" w:author="Author">
              <w:tcPr>
                <w:tcW w:w="1439" w:type="dxa"/>
              </w:tcPr>
            </w:tcPrChange>
          </w:tcPr>
          <w:p w14:paraId="78FA87F1" w14:textId="77777777" w:rsidR="0028510E" w:rsidRPr="00F372ED" w:rsidRDefault="0028510E" w:rsidP="002F7413">
            <w:pPr>
              <w:rPr>
                <w:ins w:id="96" w:author="Author"/>
                <w:b/>
                <w:bCs/>
              </w:rPr>
            </w:pPr>
            <w:ins w:id="97" w:author="Author">
              <w:r w:rsidRPr="00F372ED">
                <w:rPr>
                  <w:b/>
                  <w:bCs/>
                </w:rPr>
                <w:t>THURSDAY</w:t>
              </w:r>
            </w:ins>
          </w:p>
        </w:tc>
        <w:tc>
          <w:tcPr>
            <w:tcW w:w="1281" w:type="dxa"/>
            <w:tcPrChange w:id="98" w:author="Author">
              <w:tcPr>
                <w:tcW w:w="1281" w:type="dxa"/>
              </w:tcPr>
            </w:tcPrChange>
          </w:tcPr>
          <w:p w14:paraId="3E3E2C0D" w14:textId="77777777" w:rsidR="0028510E" w:rsidRPr="00F372ED" w:rsidRDefault="0028510E" w:rsidP="002F7413">
            <w:pPr>
              <w:rPr>
                <w:ins w:id="99" w:author="Author"/>
                <w:b/>
                <w:bCs/>
              </w:rPr>
            </w:pPr>
            <w:ins w:id="100" w:author="Author">
              <w:r w:rsidRPr="00F372ED">
                <w:rPr>
                  <w:b/>
                  <w:bCs/>
                </w:rPr>
                <w:t>FRIDAY</w:t>
              </w:r>
            </w:ins>
          </w:p>
        </w:tc>
        <w:tc>
          <w:tcPr>
            <w:tcW w:w="1439" w:type="dxa"/>
            <w:tcPrChange w:id="101" w:author="Author">
              <w:tcPr>
                <w:tcW w:w="1439" w:type="dxa"/>
              </w:tcPr>
            </w:tcPrChange>
          </w:tcPr>
          <w:p w14:paraId="722CC02B" w14:textId="77777777" w:rsidR="0028510E" w:rsidRDefault="0028510E" w:rsidP="002F7413">
            <w:pPr>
              <w:rPr>
                <w:ins w:id="102" w:author="Author"/>
              </w:rPr>
            </w:pPr>
            <w:ins w:id="103" w:author="Author">
              <w:r w:rsidRPr="00F372ED">
                <w:rPr>
                  <w:b/>
                  <w:bCs/>
                </w:rPr>
                <w:t>SATURDAY</w:t>
              </w:r>
            </w:ins>
          </w:p>
        </w:tc>
      </w:tr>
      <w:tr w:rsidR="0028510E" w14:paraId="0537A798" w14:textId="77777777" w:rsidTr="002F7413">
        <w:trPr>
          <w:trHeight w:val="509"/>
          <w:ins w:id="104" w:author="Author"/>
          <w:trPrChange w:id="105" w:author="Author">
            <w:trPr>
              <w:trHeight w:val="509"/>
            </w:trPr>
          </w:trPrChange>
        </w:trPr>
        <w:tc>
          <w:tcPr>
            <w:tcW w:w="1317" w:type="dxa"/>
            <w:tcPrChange w:id="106" w:author="Author">
              <w:tcPr>
                <w:tcW w:w="1317" w:type="dxa"/>
              </w:tcPr>
            </w:tcPrChange>
          </w:tcPr>
          <w:p w14:paraId="3FB20255" w14:textId="77777777" w:rsidR="0028510E" w:rsidRDefault="0028510E" w:rsidP="0028510E">
            <w:pPr>
              <w:pStyle w:val="HTMLPreformatted"/>
              <w:shd w:val="clear" w:color="auto" w:fill="FFFFFF"/>
              <w:wordWrap w:val="0"/>
              <w:textAlignment w:val="baseline"/>
              <w:rPr>
                <w:ins w:id="107" w:author="Author"/>
              </w:rPr>
            </w:pPr>
            <w:ins w:id="108" w:author="Author">
              <w:r>
                <w:rPr>
                  <w:rFonts w:ascii="Arial" w:hAnsi="Arial" w:cs="Arial"/>
                  <w:color w:val="000000"/>
                  <w:sz w:val="21"/>
                  <w:szCs w:val="21"/>
                </w:rPr>
                <w:t>Fruit</w:t>
              </w:r>
              <w:r>
                <w:rPr>
                  <w:color w:val="000000"/>
                  <w:sz w:val="21"/>
                  <w:szCs w:val="21"/>
                </w:rPr>
                <w:t xml:space="preserve"> </w:t>
              </w:r>
            </w:ins>
          </w:p>
        </w:tc>
        <w:tc>
          <w:tcPr>
            <w:tcW w:w="1317" w:type="dxa"/>
            <w:tcPrChange w:id="109" w:author="Author">
              <w:tcPr>
                <w:tcW w:w="1317" w:type="dxa"/>
              </w:tcPr>
            </w:tcPrChange>
          </w:tcPr>
          <w:p w14:paraId="2B104F72" w14:textId="77777777" w:rsidR="0028510E" w:rsidRDefault="0028510E" w:rsidP="002F7413">
            <w:pPr>
              <w:rPr>
                <w:ins w:id="110" w:author="Author"/>
              </w:rPr>
            </w:pPr>
            <w:ins w:id="111" w:author="Author">
              <w:r>
                <w:t>Fruit</w:t>
              </w:r>
            </w:ins>
          </w:p>
        </w:tc>
        <w:tc>
          <w:tcPr>
            <w:tcW w:w="1281" w:type="dxa"/>
            <w:tcPrChange w:id="112" w:author="Author">
              <w:tcPr>
                <w:tcW w:w="1281" w:type="dxa"/>
              </w:tcPr>
            </w:tcPrChange>
          </w:tcPr>
          <w:p w14:paraId="2BC496B7" w14:textId="77777777" w:rsidR="0028510E" w:rsidRDefault="0028510E" w:rsidP="002F7413">
            <w:pPr>
              <w:rPr>
                <w:ins w:id="113" w:author="Author"/>
              </w:rPr>
            </w:pPr>
            <w:ins w:id="114" w:author="Author">
              <w:r>
                <w:t>Fruit</w:t>
              </w:r>
            </w:ins>
          </w:p>
        </w:tc>
        <w:tc>
          <w:tcPr>
            <w:tcW w:w="1647" w:type="dxa"/>
            <w:tcPrChange w:id="115" w:author="Author">
              <w:tcPr>
                <w:tcW w:w="1647" w:type="dxa"/>
              </w:tcPr>
            </w:tcPrChange>
          </w:tcPr>
          <w:p w14:paraId="2FD6BD34" w14:textId="77777777" w:rsidR="0028510E" w:rsidRDefault="0028510E" w:rsidP="002F7413">
            <w:pPr>
              <w:rPr>
                <w:ins w:id="116" w:author="Author"/>
              </w:rPr>
            </w:pPr>
            <w:ins w:id="117" w:author="Author">
              <w:r>
                <w:t>Fruit</w:t>
              </w:r>
            </w:ins>
          </w:p>
        </w:tc>
        <w:tc>
          <w:tcPr>
            <w:tcW w:w="1439" w:type="dxa"/>
            <w:tcPrChange w:id="118" w:author="Author">
              <w:tcPr>
                <w:tcW w:w="1439" w:type="dxa"/>
              </w:tcPr>
            </w:tcPrChange>
          </w:tcPr>
          <w:p w14:paraId="5C253BBF" w14:textId="77777777" w:rsidR="0028510E" w:rsidRDefault="0028510E" w:rsidP="002F7413">
            <w:pPr>
              <w:rPr>
                <w:ins w:id="119" w:author="Author"/>
              </w:rPr>
            </w:pPr>
            <w:ins w:id="120" w:author="Author">
              <w:r>
                <w:t>vegetables</w:t>
              </w:r>
            </w:ins>
          </w:p>
        </w:tc>
        <w:tc>
          <w:tcPr>
            <w:tcW w:w="1281" w:type="dxa"/>
            <w:tcPrChange w:id="121" w:author="Author">
              <w:tcPr>
                <w:tcW w:w="1281" w:type="dxa"/>
              </w:tcPr>
            </w:tcPrChange>
          </w:tcPr>
          <w:p w14:paraId="1B71EFA5" w14:textId="77777777" w:rsidR="0028510E" w:rsidRDefault="0028510E" w:rsidP="002F7413">
            <w:pPr>
              <w:rPr>
                <w:ins w:id="122" w:author="Author"/>
              </w:rPr>
            </w:pPr>
            <w:ins w:id="123" w:author="Author">
              <w:r>
                <w:t>Fruit</w:t>
              </w:r>
            </w:ins>
          </w:p>
        </w:tc>
        <w:tc>
          <w:tcPr>
            <w:tcW w:w="1439" w:type="dxa"/>
            <w:tcPrChange w:id="124" w:author="Author">
              <w:tcPr>
                <w:tcW w:w="1439" w:type="dxa"/>
              </w:tcPr>
            </w:tcPrChange>
          </w:tcPr>
          <w:p w14:paraId="7D035DEF" w14:textId="77777777" w:rsidR="0028510E" w:rsidRDefault="0028510E" w:rsidP="002F7413">
            <w:pPr>
              <w:rPr>
                <w:ins w:id="125" w:author="Author"/>
              </w:rPr>
            </w:pPr>
            <w:ins w:id="126" w:author="Author">
              <w:r>
                <w:t>Fruit</w:t>
              </w:r>
            </w:ins>
          </w:p>
        </w:tc>
      </w:tr>
      <w:tr w:rsidR="0028510E" w14:paraId="3AFE4389" w14:textId="77777777" w:rsidTr="002F7413">
        <w:trPr>
          <w:trHeight w:val="509"/>
          <w:ins w:id="127" w:author="Author"/>
          <w:trPrChange w:id="128" w:author="Author">
            <w:trPr>
              <w:trHeight w:val="509"/>
            </w:trPr>
          </w:trPrChange>
        </w:trPr>
        <w:tc>
          <w:tcPr>
            <w:tcW w:w="1317" w:type="dxa"/>
            <w:tcPrChange w:id="129" w:author="Author">
              <w:tcPr>
                <w:tcW w:w="1317" w:type="dxa"/>
              </w:tcPr>
            </w:tcPrChange>
          </w:tcPr>
          <w:p w14:paraId="432518CF" w14:textId="77777777" w:rsidR="0028510E" w:rsidRPr="00E415BD" w:rsidRDefault="0028510E" w:rsidP="002F7413">
            <w:pPr>
              <w:rPr>
                <w:ins w:id="130" w:author="Author"/>
              </w:rPr>
            </w:pPr>
            <w:ins w:id="131" w:author="Author">
              <w:r>
                <w:t>Vegetables</w:t>
              </w:r>
            </w:ins>
          </w:p>
        </w:tc>
        <w:tc>
          <w:tcPr>
            <w:tcW w:w="1317" w:type="dxa"/>
            <w:tcPrChange w:id="132" w:author="Author">
              <w:tcPr>
                <w:tcW w:w="1317" w:type="dxa"/>
              </w:tcPr>
            </w:tcPrChange>
          </w:tcPr>
          <w:p w14:paraId="01358596" w14:textId="77777777" w:rsidR="0028510E" w:rsidRDefault="0028510E" w:rsidP="002F7413">
            <w:pPr>
              <w:rPr>
                <w:ins w:id="133" w:author="Author"/>
              </w:rPr>
            </w:pPr>
            <w:ins w:id="134" w:author="Author">
              <w:r>
                <w:t>Packaged Foods</w:t>
              </w:r>
            </w:ins>
          </w:p>
        </w:tc>
        <w:tc>
          <w:tcPr>
            <w:tcW w:w="1281" w:type="dxa"/>
            <w:tcPrChange w:id="135" w:author="Author">
              <w:tcPr>
                <w:tcW w:w="1281" w:type="dxa"/>
              </w:tcPr>
            </w:tcPrChange>
          </w:tcPr>
          <w:p w14:paraId="7D526A6F" w14:textId="77777777" w:rsidR="0028510E" w:rsidRDefault="0028510E" w:rsidP="002F7413">
            <w:pPr>
              <w:rPr>
                <w:ins w:id="136" w:author="Author"/>
              </w:rPr>
            </w:pPr>
            <w:ins w:id="137" w:author="Author">
              <w:r>
                <w:t>vegetables</w:t>
              </w:r>
            </w:ins>
          </w:p>
        </w:tc>
        <w:tc>
          <w:tcPr>
            <w:tcW w:w="1647" w:type="dxa"/>
            <w:tcPrChange w:id="138" w:author="Author">
              <w:tcPr>
                <w:tcW w:w="1647" w:type="dxa"/>
              </w:tcPr>
            </w:tcPrChange>
          </w:tcPr>
          <w:p w14:paraId="5DCA2533" w14:textId="77777777" w:rsidR="0028510E" w:rsidRDefault="0028510E" w:rsidP="002F7413">
            <w:pPr>
              <w:rPr>
                <w:ins w:id="139" w:author="Author"/>
              </w:rPr>
            </w:pPr>
            <w:ins w:id="140" w:author="Author">
              <w:r>
                <w:t>vegetables</w:t>
              </w:r>
            </w:ins>
          </w:p>
        </w:tc>
        <w:tc>
          <w:tcPr>
            <w:tcW w:w="1439" w:type="dxa"/>
            <w:tcPrChange w:id="141" w:author="Author">
              <w:tcPr>
                <w:tcW w:w="1439" w:type="dxa"/>
              </w:tcPr>
            </w:tcPrChange>
          </w:tcPr>
          <w:p w14:paraId="2F020B17" w14:textId="77777777" w:rsidR="0028510E" w:rsidRDefault="0028510E" w:rsidP="002F7413">
            <w:pPr>
              <w:rPr>
                <w:ins w:id="142" w:author="Author"/>
              </w:rPr>
            </w:pPr>
            <w:ins w:id="143" w:author="Author">
              <w:r>
                <w:t>Fruit</w:t>
              </w:r>
            </w:ins>
          </w:p>
        </w:tc>
        <w:tc>
          <w:tcPr>
            <w:tcW w:w="1281" w:type="dxa"/>
            <w:tcPrChange w:id="144" w:author="Author">
              <w:tcPr>
                <w:tcW w:w="1281" w:type="dxa"/>
              </w:tcPr>
            </w:tcPrChange>
          </w:tcPr>
          <w:p w14:paraId="7C704AF7" w14:textId="77777777" w:rsidR="0028510E" w:rsidRDefault="0028510E" w:rsidP="002F7413">
            <w:pPr>
              <w:rPr>
                <w:ins w:id="145" w:author="Author"/>
              </w:rPr>
            </w:pPr>
            <w:ins w:id="146" w:author="Author">
              <w:r>
                <w:t>vegetables</w:t>
              </w:r>
            </w:ins>
          </w:p>
        </w:tc>
        <w:tc>
          <w:tcPr>
            <w:tcW w:w="1439" w:type="dxa"/>
            <w:tcPrChange w:id="147" w:author="Author">
              <w:tcPr>
                <w:tcW w:w="1439" w:type="dxa"/>
              </w:tcPr>
            </w:tcPrChange>
          </w:tcPr>
          <w:p w14:paraId="7AF8EF38" w14:textId="77777777" w:rsidR="0028510E" w:rsidRDefault="0028510E" w:rsidP="002F7413">
            <w:pPr>
              <w:rPr>
                <w:ins w:id="148" w:author="Author"/>
              </w:rPr>
            </w:pPr>
            <w:ins w:id="149" w:author="Author">
              <w:r>
                <w:t>Vegetables</w:t>
              </w:r>
            </w:ins>
          </w:p>
        </w:tc>
      </w:tr>
      <w:tr w:rsidR="0028510E" w14:paraId="5982479E" w14:textId="77777777" w:rsidTr="002F7413">
        <w:trPr>
          <w:trHeight w:val="509"/>
          <w:ins w:id="150" w:author="Author"/>
          <w:trPrChange w:id="151" w:author="Author">
            <w:trPr>
              <w:trHeight w:val="509"/>
            </w:trPr>
          </w:trPrChange>
        </w:trPr>
        <w:tc>
          <w:tcPr>
            <w:tcW w:w="1317" w:type="dxa"/>
            <w:tcPrChange w:id="152" w:author="Author">
              <w:tcPr>
                <w:tcW w:w="1317" w:type="dxa"/>
              </w:tcPr>
            </w:tcPrChange>
          </w:tcPr>
          <w:p w14:paraId="4771B2EA" w14:textId="77777777" w:rsidR="0028510E" w:rsidRPr="00E415BD" w:rsidRDefault="0028510E" w:rsidP="002F7413">
            <w:pPr>
              <w:rPr>
                <w:ins w:id="153" w:author="Author"/>
              </w:rPr>
            </w:pPr>
            <w:ins w:id="154" w:author="Author">
              <w:r w:rsidRPr="00F372ED">
                <w:t>Baked Goods</w:t>
              </w:r>
            </w:ins>
          </w:p>
        </w:tc>
        <w:tc>
          <w:tcPr>
            <w:tcW w:w="1317" w:type="dxa"/>
            <w:tcPrChange w:id="155" w:author="Author">
              <w:tcPr>
                <w:tcW w:w="1317" w:type="dxa"/>
              </w:tcPr>
            </w:tcPrChange>
          </w:tcPr>
          <w:p w14:paraId="6FE9942B" w14:textId="77777777" w:rsidR="0028510E" w:rsidRDefault="0028510E" w:rsidP="002F7413">
            <w:pPr>
              <w:rPr>
                <w:ins w:id="156" w:author="Author"/>
              </w:rPr>
            </w:pPr>
            <w:ins w:id="157" w:author="Author">
              <w:r>
                <w:t>Vegetables</w:t>
              </w:r>
            </w:ins>
          </w:p>
        </w:tc>
        <w:tc>
          <w:tcPr>
            <w:tcW w:w="1281" w:type="dxa"/>
            <w:tcPrChange w:id="158" w:author="Author">
              <w:tcPr>
                <w:tcW w:w="1281" w:type="dxa"/>
              </w:tcPr>
            </w:tcPrChange>
          </w:tcPr>
          <w:p w14:paraId="6EE63BAA" w14:textId="77777777" w:rsidR="0028510E" w:rsidRDefault="0028510E" w:rsidP="002F7413">
            <w:pPr>
              <w:rPr>
                <w:ins w:id="159" w:author="Author"/>
              </w:rPr>
            </w:pPr>
            <w:ins w:id="160" w:author="Author">
              <w:r>
                <w:t>Canned foods</w:t>
              </w:r>
            </w:ins>
          </w:p>
        </w:tc>
        <w:tc>
          <w:tcPr>
            <w:tcW w:w="1647" w:type="dxa"/>
            <w:tcPrChange w:id="161" w:author="Author">
              <w:tcPr>
                <w:tcW w:w="1647" w:type="dxa"/>
              </w:tcPr>
            </w:tcPrChange>
          </w:tcPr>
          <w:p w14:paraId="118BE751" w14:textId="77777777" w:rsidR="0028510E" w:rsidRDefault="0028510E" w:rsidP="002F7413">
            <w:pPr>
              <w:rPr>
                <w:ins w:id="162" w:author="Author"/>
              </w:rPr>
            </w:pPr>
            <w:ins w:id="163" w:author="Author">
              <w:r>
                <w:t>Packaged Foods</w:t>
              </w:r>
            </w:ins>
          </w:p>
        </w:tc>
        <w:tc>
          <w:tcPr>
            <w:tcW w:w="1439" w:type="dxa"/>
            <w:tcPrChange w:id="164" w:author="Author">
              <w:tcPr>
                <w:tcW w:w="1439" w:type="dxa"/>
              </w:tcPr>
            </w:tcPrChange>
          </w:tcPr>
          <w:p w14:paraId="3F35B9F6" w14:textId="77777777" w:rsidR="0028510E" w:rsidRDefault="0028510E" w:rsidP="002F7413">
            <w:pPr>
              <w:rPr>
                <w:ins w:id="165" w:author="Author"/>
              </w:rPr>
            </w:pPr>
            <w:ins w:id="166" w:author="Author">
              <w:r>
                <w:t>Refrigerated Items</w:t>
              </w:r>
            </w:ins>
          </w:p>
        </w:tc>
        <w:tc>
          <w:tcPr>
            <w:tcW w:w="1281" w:type="dxa"/>
            <w:tcPrChange w:id="167" w:author="Author">
              <w:tcPr>
                <w:tcW w:w="1281" w:type="dxa"/>
              </w:tcPr>
            </w:tcPrChange>
          </w:tcPr>
          <w:p w14:paraId="0B2BDA4D" w14:textId="77777777" w:rsidR="0028510E" w:rsidRDefault="0028510E" w:rsidP="002F7413">
            <w:pPr>
              <w:rPr>
                <w:ins w:id="168" w:author="Author"/>
              </w:rPr>
            </w:pPr>
            <w:ins w:id="169" w:author="Author">
              <w:r>
                <w:t>Meat</w:t>
              </w:r>
            </w:ins>
          </w:p>
        </w:tc>
        <w:tc>
          <w:tcPr>
            <w:tcW w:w="1439" w:type="dxa"/>
            <w:tcPrChange w:id="170" w:author="Author">
              <w:tcPr>
                <w:tcW w:w="1439" w:type="dxa"/>
              </w:tcPr>
            </w:tcPrChange>
          </w:tcPr>
          <w:p w14:paraId="2C627DD6" w14:textId="77777777" w:rsidR="0028510E" w:rsidRDefault="0028510E" w:rsidP="002F7413">
            <w:pPr>
              <w:rPr>
                <w:ins w:id="171" w:author="Author"/>
              </w:rPr>
            </w:pPr>
            <w:ins w:id="172" w:author="Author">
              <w:r>
                <w:t>Packaged Foods</w:t>
              </w:r>
            </w:ins>
          </w:p>
        </w:tc>
      </w:tr>
    </w:tbl>
    <w:p w14:paraId="4574E0D3" w14:textId="161E5D1F" w:rsidR="00E91F93" w:rsidRDefault="0028510E" w:rsidP="00E91F93">
      <w:pPr>
        <w:pStyle w:val="HTMLPreformatted"/>
        <w:shd w:val="clear" w:color="auto" w:fill="FFFFFF"/>
        <w:wordWrap w:val="0"/>
        <w:textAlignment w:val="baseline"/>
        <w:rPr>
          <w:ins w:id="173" w:author="Author"/>
          <w:color w:val="000000"/>
          <w:sz w:val="21"/>
          <w:szCs w:val="21"/>
        </w:rPr>
      </w:pPr>
      <w:ins w:id="174" w:author="Author">
        <w:r>
          <w:rPr>
            <w:color w:val="000000"/>
            <w:sz w:val="21"/>
            <w:szCs w:val="21"/>
          </w:rPr>
          <w:tab/>
        </w:r>
        <w:r w:rsidR="00E91F93">
          <w:rPr>
            <w:color w:val="000000"/>
            <w:sz w:val="21"/>
            <w:szCs w:val="21"/>
          </w:rPr>
          <w:tab/>
        </w:r>
      </w:ins>
    </w:p>
    <w:p w14:paraId="664A9E77" w14:textId="7DDF74AD" w:rsidR="00D5601C" w:rsidDel="0028510E" w:rsidRDefault="00D5601C" w:rsidP="0028510E">
      <w:pPr>
        <w:rPr>
          <w:del w:id="175" w:author="Author"/>
        </w:rPr>
      </w:pPr>
    </w:p>
    <w:p w14:paraId="00000006" w14:textId="13B79001" w:rsidR="00173F89" w:rsidDel="0028510E" w:rsidRDefault="00173F89">
      <w:pPr>
        <w:rPr>
          <w:del w:id="176" w:author="Author"/>
        </w:rPr>
      </w:pPr>
    </w:p>
    <w:p w14:paraId="00000007" w14:textId="56C85A6F" w:rsidR="00173F89" w:rsidDel="00E415BD" w:rsidRDefault="00F95485">
      <w:pPr>
        <w:rPr>
          <w:del w:id="177" w:author="Author"/>
        </w:rPr>
      </w:pPr>
      <w:del w:id="178" w:author="Author">
        <w:r w:rsidDel="00E415BD">
          <w:delText>[Provide your recommendations in up to 3 bullet points]</w:delText>
        </w:r>
      </w:del>
    </w:p>
    <w:p w14:paraId="00000008" w14:textId="0F5B247B" w:rsidR="00173F89" w:rsidDel="00E415BD" w:rsidRDefault="00173F89">
      <w:pPr>
        <w:rPr>
          <w:del w:id="179" w:author="Author"/>
        </w:rPr>
      </w:pPr>
    </w:p>
    <w:p w14:paraId="00000009" w14:textId="3BCDF97F" w:rsidR="00173F89" w:rsidDel="0028510E" w:rsidRDefault="00F95485">
      <w:pPr>
        <w:rPr>
          <w:del w:id="180" w:author="Author"/>
        </w:rPr>
      </w:pPr>
      <w:del w:id="181" w:author="Author">
        <w:r w:rsidDel="00E415BD">
          <w:delText xml:space="preserve">Best regards, </w:delText>
        </w:r>
      </w:del>
    </w:p>
    <w:p w14:paraId="0000000A" w14:textId="77777777" w:rsidR="00173F89" w:rsidDel="0028510E" w:rsidRDefault="00173F89">
      <w:pPr>
        <w:rPr>
          <w:del w:id="182" w:author="Author"/>
        </w:rPr>
      </w:pPr>
    </w:p>
    <w:p w14:paraId="3587ED0A" w14:textId="06BA6883" w:rsidR="00E415BD" w:rsidRDefault="00F95485">
      <w:pPr>
        <w:rPr>
          <w:ins w:id="183" w:author="Author"/>
        </w:rPr>
      </w:pPr>
      <w:del w:id="184" w:author="Author">
        <w:r w:rsidDel="00E415BD">
          <w:delText>[name of sender]</w:delText>
        </w:r>
      </w:del>
    </w:p>
    <w:p w14:paraId="1CBE94FF" w14:textId="22D58EF1" w:rsidR="00E415BD" w:rsidRDefault="00765029" w:rsidP="002F7413">
      <w:pPr>
        <w:pStyle w:val="ListParagraph"/>
        <w:numPr>
          <w:ilvl w:val="0"/>
          <w:numId w:val="3"/>
        </w:numPr>
        <w:rPr>
          <w:ins w:id="185" w:author="Author"/>
        </w:rPr>
      </w:pPr>
      <w:ins w:id="186" w:author="Author">
        <w:r>
          <w:t>Wednesday yielded highest revenue among all days</w:t>
        </w:r>
      </w:ins>
    </w:p>
    <w:p w14:paraId="75D972DD" w14:textId="5987C6E8" w:rsidR="00765029" w:rsidRDefault="00765029" w:rsidP="00765029">
      <w:pPr>
        <w:rPr>
          <w:ins w:id="187" w:author="Author"/>
        </w:rPr>
      </w:pPr>
    </w:p>
    <w:p w14:paraId="48E68D18" w14:textId="2C45F023" w:rsidR="00765029" w:rsidRDefault="00765029" w:rsidP="00765029">
      <w:pPr>
        <w:rPr>
          <w:ins w:id="188" w:author="Author"/>
        </w:rPr>
      </w:pPr>
      <w:ins w:id="189" w:author="Author">
        <w:r w:rsidRPr="002F7413">
          <w:rPr>
            <w:b/>
            <w:bCs/>
            <w:rPrChange w:id="190" w:author="Author">
              <w:rPr/>
            </w:rPrChange>
          </w:rPr>
          <w:t>Recommendations:</w:t>
        </w:r>
      </w:ins>
    </w:p>
    <w:p w14:paraId="121A408A" w14:textId="06157C2E" w:rsidR="00765029" w:rsidRDefault="00765029" w:rsidP="002F7413">
      <w:pPr>
        <w:pStyle w:val="ListParagraph"/>
        <w:numPr>
          <w:ilvl w:val="0"/>
          <w:numId w:val="3"/>
        </w:numPr>
        <w:rPr>
          <w:ins w:id="191" w:author="Author"/>
        </w:rPr>
        <w:pPrChange w:id="192" w:author="Author">
          <w:pPr/>
        </w:pPrChange>
      </w:pPr>
      <w:ins w:id="193" w:author="Author">
        <w:r>
          <w:t>Need more data on Gender of the buyer</w:t>
        </w:r>
      </w:ins>
    </w:p>
    <w:p w14:paraId="79EB9614" w14:textId="3B8A6B57" w:rsidR="00765029" w:rsidRDefault="00765029" w:rsidP="00765029">
      <w:pPr>
        <w:rPr>
          <w:ins w:id="194" w:author="Author"/>
        </w:rPr>
      </w:pPr>
      <w:ins w:id="195" w:author="Author">
        <w:r>
          <w:tab/>
        </w:r>
      </w:ins>
    </w:p>
    <w:p w14:paraId="054207E2" w14:textId="77777777" w:rsidR="002F7413" w:rsidRDefault="002F7413" w:rsidP="00765029">
      <w:pPr>
        <w:rPr>
          <w:ins w:id="196" w:author="Author"/>
        </w:rPr>
      </w:pPr>
    </w:p>
    <w:p w14:paraId="330CE5EE" w14:textId="35C5EDD6" w:rsidR="002F7413" w:rsidRDefault="002F7413" w:rsidP="00765029">
      <w:pPr>
        <w:rPr>
          <w:ins w:id="197" w:author="Author"/>
        </w:rPr>
      </w:pPr>
      <w:ins w:id="198" w:author="Author">
        <w:r>
          <w:t>Best Regards,</w:t>
        </w:r>
      </w:ins>
    </w:p>
    <w:p w14:paraId="46CD956A" w14:textId="402F4F9D" w:rsidR="002F7413" w:rsidRDefault="002F7413" w:rsidP="00765029">
      <w:proofErr w:type="spellStart"/>
      <w:ins w:id="199" w:author="Author">
        <w:r>
          <w:t>Rushti</w:t>
        </w:r>
        <w:proofErr w:type="spellEnd"/>
        <w:r>
          <w:t xml:space="preserve"> </w:t>
        </w:r>
        <w:proofErr w:type="spellStart"/>
        <w:r>
          <w:t>Rajoli</w:t>
        </w:r>
        <w:proofErr w:type="spellEnd"/>
        <w:r>
          <w:t xml:space="preserve"> T</w:t>
        </w:r>
      </w:ins>
    </w:p>
    <w:sectPr w:rsidR="002F7413" w:rsidSect="002F7413">
      <w:pgSz w:w="12240" w:h="15840"/>
      <w:pgMar w:top="720" w:right="720" w:bottom="720" w:left="720" w:header="720" w:footer="720" w:gutter="0"/>
      <w:pgNumType w:start="1"/>
      <w:cols w:space="720"/>
      <w:docGrid w:linePitch="299"/>
      <w:sectPrChange w:id="200" w:author="Author">
        <w:sectPr w:rsidR="002F7413" w:rsidSect="002F7413">
          <w:pgMar w:top="1440" w:right="1440" w:bottom="1440" w:left="1440" w:header="720" w:footer="720" w:gutter="0"/>
          <w:docGrid w:linePitch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118"/>
    <w:multiLevelType w:val="hybridMultilevel"/>
    <w:tmpl w:val="8F7065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51E31"/>
    <w:multiLevelType w:val="hybridMultilevel"/>
    <w:tmpl w:val="F912E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75143"/>
    <w:multiLevelType w:val="hybridMultilevel"/>
    <w:tmpl w:val="5A3AE1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73695039">
    <w:abstractNumId w:val="0"/>
  </w:num>
  <w:num w:numId="2" w16cid:durableId="648940124">
    <w:abstractNumId w:val="2"/>
  </w:num>
  <w:num w:numId="3" w16cid:durableId="128681310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ni krishna">
    <w15:presenceInfo w15:providerId="Windows Live" w15:userId="535442012121a3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8510E"/>
    <w:rsid w:val="002E25D9"/>
    <w:rsid w:val="002F7413"/>
    <w:rsid w:val="00327EF6"/>
    <w:rsid w:val="00765029"/>
    <w:rsid w:val="0087103F"/>
    <w:rsid w:val="00974B20"/>
    <w:rsid w:val="00B46798"/>
    <w:rsid w:val="00D5601C"/>
    <w:rsid w:val="00E415BD"/>
    <w:rsid w:val="00E564B2"/>
    <w:rsid w:val="00E91F93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5601C"/>
    <w:pPr>
      <w:ind w:left="720"/>
      <w:contextualSpacing/>
    </w:pPr>
  </w:style>
  <w:style w:type="table" w:styleId="TableGrid">
    <w:name w:val="Table Grid"/>
    <w:basedOn w:val="TableNormal"/>
    <w:uiPriority w:val="39"/>
    <w:rsid w:val="00974B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F9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2022-07-21T08:13:00Z</dcterms:created>
  <dcterms:modified xsi:type="dcterms:W3CDTF">2022-07-21T08:13:00Z</dcterms:modified>
</cp:coreProperties>
</file>